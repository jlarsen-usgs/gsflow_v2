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2EB5E34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3657AB">
        <w:rPr>
          <w:sz w:val="24"/>
          <w:szCs w:val="24"/>
        </w:rPr>
        <w:t>March</w:t>
      </w:r>
      <w:r w:rsidR="00987879">
        <w:rPr>
          <w:sz w:val="24"/>
          <w:szCs w:val="24"/>
        </w:rPr>
        <w:t xml:space="preserve"> </w:t>
      </w:r>
      <w:r w:rsidR="003657AB">
        <w:rPr>
          <w:sz w:val="24"/>
          <w:szCs w:val="24"/>
        </w:rPr>
        <w:t>04</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2022C1D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D51E65">
        <w:rPr>
          <w:rStyle w:val="Strong"/>
          <w:b w:val="0"/>
          <w:sz w:val="24"/>
        </w:rPr>
        <w:t>2</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modes</w:t>
      </w:r>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57A36F26"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7976F5">
        <w:rPr>
          <w:sz w:val="24"/>
          <w:szCs w:val="24"/>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7E3C8C4F"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 xml:space="preserve">The file </w:t>
      </w:r>
      <w:r w:rsidR="003333CE">
        <w:rPr>
          <w:rFonts w:cstheme="minorHAnsi"/>
          <w:sz w:val="24"/>
          <w:szCs w:val="24"/>
        </w:rPr>
        <w:t>“</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3333CE">
        <w:rPr>
          <w:rFonts w:cstheme="minorHAnsi"/>
          <w:sz w:val="24"/>
          <w:szCs w:val="24"/>
        </w:rPr>
        <w:t>”</w:t>
      </w:r>
      <w:r w:rsidR="00B43A60" w:rsidRPr="008E79BB">
        <w:rPr>
          <w:rFonts w:cstheme="minorHAnsi"/>
          <w:sz w:val="24"/>
          <w:szCs w:val="24"/>
        </w:rPr>
        <w:t xml:space="preserve"> in the </w:t>
      </w:r>
      <w:r w:rsidR="003333CE">
        <w:rPr>
          <w:rFonts w:cstheme="minorHAnsi"/>
          <w:sz w:val="24"/>
          <w:szCs w:val="24"/>
        </w:rPr>
        <w:t>“</w:t>
      </w:r>
      <w:r w:rsidR="00B43A60" w:rsidRPr="008E79BB">
        <w:rPr>
          <w:rFonts w:cstheme="minorHAnsi"/>
          <w:sz w:val="24"/>
          <w:szCs w:val="24"/>
        </w:rPr>
        <w:t>doc\Related reports</w:t>
      </w:r>
      <w:r w:rsidR="003333CE">
        <w:rPr>
          <w:rFonts w:cstheme="minorHAnsi"/>
          <w:sz w:val="24"/>
          <w:szCs w:val="24"/>
        </w:rPr>
        <w:t>”</w:t>
      </w:r>
      <w:r w:rsidR="00B43A60" w:rsidRPr="008E79BB">
        <w:rPr>
          <w:rFonts w:cstheme="minorHAnsi"/>
          <w:sz w:val="24"/>
          <w:szCs w:val="24"/>
        </w:rPr>
        <w:t xml:space="preserve">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39375EB9"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841EFA"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75E5EC08" w:rsidR="005476BA" w:rsidRPr="00D00143" w:rsidRDefault="00D00143" w:rsidP="005476BA">
      <w:pPr>
        <w:rPr>
          <w:sz w:val="24"/>
          <w:szCs w:val="24"/>
        </w:rPr>
      </w:pPr>
      <w:r>
        <w:rPr>
          <w:sz w:val="24"/>
        </w:rPr>
        <w:t>PDFs of the</w:t>
      </w:r>
      <w:r w:rsidR="005476BA">
        <w:rPr>
          <w:sz w:val="24"/>
        </w:rPr>
        <w:t xml:space="preserve"> </w:t>
      </w:r>
      <w:r w:rsidR="00023D2B">
        <w:rPr>
          <w:sz w:val="24"/>
        </w:rPr>
        <w:t>eleven</w:t>
      </w:r>
      <w:r w:rsidR="00C73DC9">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p>
    <w:p w14:paraId="5C4409C3" w14:textId="77777777" w:rsidR="0004544F" w:rsidRDefault="0004544F" w:rsidP="00F85A2D">
      <w:pPr>
        <w:spacing w:line="360" w:lineRule="auto"/>
        <w:rPr>
          <w:rStyle w:val="Strong"/>
          <w:sz w:val="24"/>
        </w:rPr>
      </w:pPr>
    </w:p>
    <w:p w14:paraId="3B2F4DE9" w14:textId="12DDA65D"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Pr="0004544F" w:rsidRDefault="003E32A9" w:rsidP="0001391C">
      <w:pPr>
        <w:rPr>
          <w:rStyle w:val="Strong"/>
          <w:b w:val="0"/>
          <w:sz w:val="18"/>
          <w:szCs w:val="18"/>
        </w:rPr>
      </w:pPr>
    </w:p>
    <w:p w14:paraId="7CBC6A9B" w14:textId="77777777" w:rsidR="002F03D0" w:rsidRPr="0004544F" w:rsidRDefault="002F03D0" w:rsidP="008F65B9">
      <w:pPr>
        <w:spacing w:after="120"/>
        <w:rPr>
          <w:rStyle w:val="Strong"/>
          <w:sz w:val="18"/>
          <w:szCs w:val="16"/>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E7347D1" w14:textId="7767376B" w:rsidR="00B046B2" w:rsidRPr="008F65B9" w:rsidRDefault="008F65B9" w:rsidP="008F65B9">
      <w:pPr>
        <w:spacing w:after="120"/>
        <w:rPr>
          <w:rStyle w:val="Strong"/>
          <w:sz w:val="24"/>
          <w:szCs w:val="24"/>
        </w:rPr>
      </w:pPr>
      <w:r w:rsidRPr="008F65B9">
        <w:rPr>
          <w:rStyle w:val="Strong"/>
          <w:sz w:val="24"/>
          <w:szCs w:val="24"/>
        </w:rPr>
        <w:lastRenderedPageBreak/>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r w:rsidRPr="002D5D6E">
        <w:rPr>
          <w:rStyle w:val="Strong"/>
          <w:sz w:val="24"/>
        </w:rPr>
        <w:t>ncol</w:t>
      </w:r>
      <w:r>
        <w:rPr>
          <w:rStyle w:val="Strong"/>
          <w:b w:val="0"/>
          <w:sz w:val="24"/>
        </w:rPr>
        <w:t>,</w:t>
      </w:r>
      <w:r w:rsidRPr="002D5D6E">
        <w:rPr>
          <w:rStyle w:val="Strong"/>
          <w:sz w:val="24"/>
        </w:rPr>
        <w:t>nrow</w:t>
      </w:r>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r w:rsidR="001F29FB" w:rsidRPr="001F29FB">
        <w:rPr>
          <w:b/>
          <w:sz w:val="24"/>
        </w:rPr>
        <w:t>dprst_frac_init</w:t>
      </w:r>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r w:rsidR="001F29FB" w:rsidRPr="001F29FB">
        <w:rPr>
          <w:b/>
          <w:sz w:val="24"/>
        </w:rPr>
        <w:t>elevlake_init</w:t>
      </w:r>
      <w:r w:rsidR="001F29FB" w:rsidRPr="001F29FB">
        <w:rPr>
          <w:sz w:val="24"/>
        </w:rPr>
        <w:t xml:space="preserve">, </w:t>
      </w:r>
      <w:r w:rsidR="001F29FB" w:rsidRPr="001F29FB">
        <w:rPr>
          <w:b/>
          <w:sz w:val="24"/>
        </w:rPr>
        <w:t>gwstor_init</w:t>
      </w:r>
      <w:r w:rsidR="001F29FB" w:rsidRPr="001F29FB">
        <w:rPr>
          <w:sz w:val="24"/>
        </w:rPr>
        <w:t>, (</w:t>
      </w:r>
      <w:r w:rsidR="001F29FB" w:rsidRPr="001F29FB">
        <w:rPr>
          <w:b/>
          <w:sz w:val="24"/>
        </w:rPr>
        <w:t>soil_rechr_init</w:t>
      </w:r>
      <w:r w:rsidR="001F29FB" w:rsidRPr="001F29FB">
        <w:rPr>
          <w:sz w:val="24"/>
        </w:rPr>
        <w:t xml:space="preserve">, </w:t>
      </w:r>
      <w:r w:rsidR="001F29FB" w:rsidRPr="001F29FB">
        <w:rPr>
          <w:b/>
          <w:sz w:val="24"/>
        </w:rPr>
        <w:t>soil_moist_init</w:t>
      </w:r>
      <w:r w:rsidR="001F29FB" w:rsidRPr="001F29FB">
        <w:rPr>
          <w:sz w:val="24"/>
        </w:rPr>
        <w:t xml:space="preserve">, </w:t>
      </w:r>
      <w:r w:rsidR="001F29FB" w:rsidRPr="001F29FB">
        <w:rPr>
          <w:b/>
          <w:sz w:val="24"/>
        </w:rPr>
        <w:t>ssstor_init</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r w:rsidR="001F29FB" w:rsidRPr="001F29FB">
        <w:rPr>
          <w:b/>
          <w:sz w:val="24"/>
        </w:rPr>
        <w:t>elevlake_init</w:t>
      </w:r>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r w:rsidR="001F29FB" w:rsidRPr="001F29FB">
        <w:rPr>
          <w:b/>
          <w:sz w:val="24"/>
        </w:rPr>
        <w:t>dprst_frac_init</w:t>
      </w:r>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r w:rsidR="009D0367" w:rsidRPr="009D0367">
        <w:rPr>
          <w:rFonts w:cstheme="minorHAnsi"/>
          <w:i/>
          <w:sz w:val="24"/>
        </w:rPr>
        <w:t>wind_speed</w:t>
      </w:r>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utils_prms</w:t>
      </w:r>
      <w:r w:rsidRPr="00EC3E81">
        <w:rPr>
          <w:rFonts w:cstheme="minorHAnsi"/>
          <w:sz w:val="24"/>
        </w:rPr>
        <w:t>.f90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r w:rsidRPr="003C3E11">
        <w:rPr>
          <w:rFonts w:cstheme="minorHAnsi"/>
          <w:i/>
          <w:sz w:val="24"/>
        </w:rPr>
        <w:t>soil_moist_tot</w:t>
      </w:r>
      <w:r w:rsidR="00F56CF1">
        <w:rPr>
          <w:rFonts w:cstheme="minorHAnsi"/>
          <w:sz w:val="24"/>
        </w:rPr>
        <w:t xml:space="preserve">, </w:t>
      </w:r>
      <w:r w:rsidR="00F56CF1" w:rsidRPr="00F56CF1">
        <w:rPr>
          <w:rFonts w:cstheme="minorHAnsi"/>
          <w:i/>
          <w:sz w:val="24"/>
        </w:rPr>
        <w:t>basin_soil_rechr</w:t>
      </w:r>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soilzone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r w:rsidRPr="00C3762A">
        <w:rPr>
          <w:rFonts w:cstheme="minorHAnsi"/>
          <w:i/>
          <w:sz w:val="24"/>
        </w:rPr>
        <w:t>orad</w:t>
      </w:r>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r>
        <w:rPr>
          <w:rFonts w:ascii="Courier New" w:hAnsi="Courier New" w:cs="Courier New"/>
          <w:sz w:val="24"/>
        </w:rPr>
        <w:t>srunoff</w:t>
      </w:r>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r>
        <w:rPr>
          <w:rFonts w:cstheme="minorHAnsi"/>
          <w:i/>
          <w:sz w:val="24"/>
        </w:rPr>
        <w:t>hru_imperv_stor</w:t>
      </w:r>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150AA97"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r w:rsidR="00F125F6" w:rsidRPr="004E1663">
        <w:rPr>
          <w:rFonts w:cstheme="minorHAnsi"/>
          <w:i/>
          <w:sz w:val="24"/>
        </w:rPr>
        <w:t>infil</w:t>
      </w:r>
      <w:r>
        <w:rPr>
          <w:rFonts w:cstheme="minorHAnsi"/>
          <w:sz w:val="24"/>
        </w:rPr>
        <w:t xml:space="preserve"> if there was also cascading flow.</w:t>
      </w:r>
    </w:p>
    <w:p w14:paraId="7EAD4037" w14:textId="4C09E7F1" w:rsidR="001204FC" w:rsidRDefault="001204FC" w:rsidP="004845A6">
      <w:pPr>
        <w:pStyle w:val="ListParagraph"/>
        <w:numPr>
          <w:ilvl w:val="0"/>
          <w:numId w:val="29"/>
        </w:numPr>
        <w:spacing w:line="276" w:lineRule="auto"/>
        <w:rPr>
          <w:rFonts w:cstheme="minorHAnsi"/>
          <w:sz w:val="24"/>
        </w:rPr>
      </w:pPr>
      <w:r>
        <w:rPr>
          <w:rFonts w:cstheme="minorHAnsi"/>
          <w:sz w:val="24"/>
        </w:rPr>
        <w:t>A rare</w:t>
      </w:r>
      <w:r w:rsidR="00103792">
        <w:rPr>
          <w:rFonts w:cstheme="minorHAnsi"/>
          <w:sz w:val="24"/>
        </w:rPr>
        <w:t>, small,</w:t>
      </w:r>
      <w:r>
        <w:rPr>
          <w:rFonts w:cstheme="minorHAnsi"/>
          <w:sz w:val="24"/>
        </w:rPr>
        <w:t xml:space="preserve"> water balance issue was found for the conditions</w:t>
      </w:r>
      <w:r w:rsidRPr="001204FC">
        <w:rPr>
          <w:rFonts w:cstheme="minorHAnsi"/>
          <w:sz w:val="24"/>
        </w:rPr>
        <w:t xml:space="preserve"> th</w:t>
      </w:r>
      <w:r>
        <w:rPr>
          <w:rFonts w:cstheme="minorHAnsi"/>
          <w:sz w:val="24"/>
        </w:rPr>
        <w:t xml:space="preserve">at canopy storage exists in an HRU on the day that the transpiration period changes (i.e., </w:t>
      </w:r>
      <w:r w:rsidRPr="001204FC">
        <w:rPr>
          <w:rFonts w:cstheme="minorHAnsi"/>
          <w:sz w:val="24"/>
        </w:rPr>
        <w:t>a change</w:t>
      </w:r>
      <w:r>
        <w:rPr>
          <w:rFonts w:cstheme="minorHAnsi"/>
          <w:sz w:val="24"/>
        </w:rPr>
        <w:t xml:space="preserve"> of growing</w:t>
      </w:r>
      <w:r w:rsidRPr="001204FC">
        <w:rPr>
          <w:rFonts w:cstheme="minorHAnsi"/>
          <w:sz w:val="24"/>
        </w:rPr>
        <w:t xml:space="preserve"> season</w:t>
      </w:r>
      <w:r>
        <w:rPr>
          <w:rFonts w:cstheme="minorHAnsi"/>
          <w:sz w:val="24"/>
        </w:rPr>
        <w:t>)</w:t>
      </w:r>
      <w:r w:rsidRPr="001204FC">
        <w:rPr>
          <w:rFonts w:cstheme="minorHAnsi"/>
          <w:sz w:val="24"/>
        </w:rPr>
        <w:t xml:space="preserve"> a</w:t>
      </w:r>
      <w:r>
        <w:rPr>
          <w:rFonts w:cstheme="minorHAnsi"/>
          <w:sz w:val="24"/>
        </w:rPr>
        <w:t xml:space="preserve">nd there is a </w:t>
      </w:r>
      <w:r w:rsidRPr="001204FC">
        <w:rPr>
          <w:rFonts w:cstheme="minorHAnsi"/>
          <w:sz w:val="24"/>
        </w:rPr>
        <w:t>decrease in canopy density</w:t>
      </w:r>
      <w:r>
        <w:rPr>
          <w:rFonts w:cstheme="minorHAnsi"/>
          <w:sz w:val="24"/>
        </w:rPr>
        <w:t>,</w:t>
      </w:r>
      <w:r w:rsidRPr="001204FC">
        <w:rPr>
          <w:rFonts w:cstheme="minorHAnsi"/>
          <w:sz w:val="24"/>
        </w:rPr>
        <w:t xml:space="preserve"> there is snowmelt</w:t>
      </w:r>
      <w:r>
        <w:rPr>
          <w:rFonts w:cstheme="minorHAnsi"/>
          <w:sz w:val="24"/>
        </w:rPr>
        <w:t>,</w:t>
      </w:r>
      <w:r w:rsidRPr="001204FC">
        <w:rPr>
          <w:rFonts w:cstheme="minorHAnsi"/>
          <w:sz w:val="24"/>
        </w:rPr>
        <w:t xml:space="preserve"> and there is not a mixed precip</w:t>
      </w:r>
      <w:r>
        <w:rPr>
          <w:rFonts w:cstheme="minorHAnsi"/>
          <w:sz w:val="24"/>
        </w:rPr>
        <w:t>itation</w:t>
      </w:r>
      <w:r w:rsidRPr="001204FC">
        <w:rPr>
          <w:rFonts w:cstheme="minorHAnsi"/>
          <w:sz w:val="24"/>
        </w:rPr>
        <w:t xml:space="preserve"> event. </w:t>
      </w:r>
      <w:r>
        <w:rPr>
          <w:rFonts w:cstheme="minorHAnsi"/>
          <w:sz w:val="24"/>
        </w:rPr>
        <w:t xml:space="preserve">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w:t>
      </w:r>
      <w:r w:rsidRPr="001204FC">
        <w:rPr>
          <w:rFonts w:cstheme="minorHAnsi"/>
          <w:sz w:val="24"/>
        </w:rPr>
        <w:t>T</w:t>
      </w:r>
      <w:r>
        <w:rPr>
          <w:rFonts w:cstheme="minorHAnsi"/>
          <w:sz w:val="24"/>
        </w:rPr>
        <w:t>his will</w:t>
      </w:r>
      <w:r w:rsidRPr="001204FC">
        <w:rPr>
          <w:rFonts w:cstheme="minorHAnsi"/>
          <w:sz w:val="24"/>
        </w:rPr>
        <w:t xml:space="preserve"> only happen when the difference between </w:t>
      </w:r>
      <w:r w:rsidRPr="001204FC">
        <w:rPr>
          <w:rFonts w:cstheme="minorHAnsi"/>
          <w:b/>
          <w:bCs/>
          <w:sz w:val="24"/>
        </w:rPr>
        <w:t>covden_sum</w:t>
      </w:r>
      <w:r w:rsidRPr="001204FC">
        <w:rPr>
          <w:rFonts w:cstheme="minorHAnsi"/>
          <w:sz w:val="24"/>
        </w:rPr>
        <w:t xml:space="preserve"> and </w:t>
      </w:r>
      <w:r w:rsidRPr="001204FC">
        <w:rPr>
          <w:rFonts w:cstheme="minorHAnsi"/>
          <w:b/>
          <w:bCs/>
          <w:sz w:val="24"/>
        </w:rPr>
        <w:t>covden_win</w:t>
      </w:r>
      <w:r w:rsidRPr="001204FC">
        <w:rPr>
          <w:rFonts w:cstheme="minorHAnsi"/>
          <w:sz w:val="24"/>
        </w:rPr>
        <w:t xml:space="preserve"> </w:t>
      </w:r>
      <w:r>
        <w:rPr>
          <w:rFonts w:cstheme="minorHAnsi"/>
          <w:sz w:val="24"/>
        </w:rPr>
        <w:t>is</w:t>
      </w:r>
      <w:r w:rsidRPr="001204FC">
        <w:rPr>
          <w:rFonts w:cstheme="minorHAnsi"/>
          <w:sz w:val="24"/>
        </w:rPr>
        <w:t xml:space="preserve"> positive</w:t>
      </w:r>
      <w:r>
        <w:rPr>
          <w:rFonts w:cstheme="minorHAnsi"/>
          <w:sz w:val="24"/>
        </w:rPr>
        <w:t>, with canopy storage,</w:t>
      </w:r>
      <w:r w:rsidRPr="001204FC">
        <w:rPr>
          <w:rFonts w:cstheme="minorHAnsi"/>
          <w:sz w:val="24"/>
        </w:rPr>
        <w:t xml:space="preserve"> and snow on the ground at the growing season end, which often people have set as Oct</w:t>
      </w:r>
      <w:r w:rsidR="00103792">
        <w:rPr>
          <w:rFonts w:cstheme="minorHAnsi"/>
          <w:sz w:val="24"/>
        </w:rPr>
        <w:t>ober</w:t>
      </w:r>
      <w:r w:rsidRPr="001204FC">
        <w:rPr>
          <w:rFonts w:cstheme="minorHAnsi"/>
          <w:sz w:val="24"/>
        </w:rPr>
        <w:t xml:space="preserve"> 1, the old default value for </w:t>
      </w:r>
      <w:r w:rsidRPr="007976F5">
        <w:rPr>
          <w:rFonts w:cstheme="minorHAnsi"/>
          <w:b/>
          <w:bCs/>
          <w:sz w:val="24"/>
        </w:rPr>
        <w:t>transp_end</w:t>
      </w:r>
      <w:r w:rsidRPr="001204FC">
        <w:rPr>
          <w:rFonts w:cstheme="minorHAnsi"/>
          <w:sz w:val="24"/>
        </w:rPr>
        <w:t xml:space="preserve"> when using module </w:t>
      </w:r>
      <w:r w:rsidRPr="001204FC">
        <w:rPr>
          <w:rFonts w:ascii="Courier New" w:hAnsi="Courier New" w:cs="Courier New"/>
          <w:sz w:val="24"/>
        </w:rPr>
        <w:t>transp_index</w:t>
      </w:r>
      <w:r w:rsidRPr="001204FC">
        <w:rPr>
          <w:rFonts w:cstheme="minorHAnsi"/>
          <w:sz w:val="24"/>
        </w:rPr>
        <w:t>.</w:t>
      </w:r>
      <w:r>
        <w:rPr>
          <w:rFonts w:cstheme="minorHAnsi"/>
          <w:sz w:val="24"/>
        </w:rPr>
        <w:t xml:space="preserve"> </w:t>
      </w:r>
      <w:r w:rsidR="00103792">
        <w:rPr>
          <w:rFonts w:cstheme="minorHAnsi"/>
          <w:sz w:val="24"/>
        </w:rPr>
        <w:t>Similarly</w:t>
      </w:r>
      <w:r>
        <w:rPr>
          <w:rFonts w:cstheme="minorHAnsi"/>
          <w:sz w:val="24"/>
        </w:rPr>
        <w:t xml:space="preserve">, it could happen if the difference between </w:t>
      </w:r>
      <w:r w:rsidRPr="001204FC">
        <w:rPr>
          <w:rFonts w:cstheme="minorHAnsi"/>
          <w:b/>
          <w:bCs/>
          <w:sz w:val="24"/>
        </w:rPr>
        <w:t>covden_win</w:t>
      </w:r>
      <w:r>
        <w:rPr>
          <w:rFonts w:cstheme="minorHAnsi"/>
          <w:sz w:val="24"/>
        </w:rPr>
        <w:t xml:space="preserve"> and </w:t>
      </w:r>
      <w:r w:rsidRPr="001204FC">
        <w:rPr>
          <w:rFonts w:cstheme="minorHAnsi"/>
          <w:b/>
          <w:bCs/>
          <w:sz w:val="24"/>
        </w:rPr>
        <w:t>covden_sum</w:t>
      </w:r>
      <w:r>
        <w:rPr>
          <w:rFonts w:cstheme="minorHAnsi"/>
          <w:b/>
          <w:bCs/>
          <w:sz w:val="24"/>
        </w:rPr>
        <w:t xml:space="preserve"> </w:t>
      </w:r>
      <w:r>
        <w:rPr>
          <w:rFonts w:cstheme="minorHAnsi"/>
          <w:sz w:val="24"/>
        </w:rPr>
        <w:t>is positive under the same conditions</w:t>
      </w:r>
      <w:r w:rsidR="00103792">
        <w:rPr>
          <w:rFonts w:cstheme="minorHAnsi"/>
          <w:sz w:val="24"/>
        </w:rPr>
        <w:t>.</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r w:rsidRPr="009D0367">
        <w:rPr>
          <w:rFonts w:cstheme="minorHAnsi"/>
          <w:i/>
          <w:sz w:val="24"/>
        </w:rPr>
        <w:t>wind_speed</w:t>
      </w:r>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r>
        <w:rPr>
          <w:rFonts w:ascii="Courier New" w:hAnsi="Courier New" w:cs="Courier New"/>
          <w:sz w:val="24"/>
        </w:rPr>
        <w:t>soilzone</w:t>
      </w:r>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lastRenderedPageBreak/>
        <w:t>soil_rechr_max_frac</w:t>
      </w:r>
      <w:r w:rsidR="007240D6" w:rsidRPr="00211BAC">
        <w:rPr>
          <w:rFonts w:cstheme="minorHAnsi"/>
          <w:sz w:val="24"/>
        </w:rPr>
        <w:t xml:space="preserve"> for GSFLOW5). This 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soilzone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r w:rsidRPr="00836EF9">
        <w:rPr>
          <w:rFonts w:cs="Times New Roman"/>
          <w:i/>
          <w:sz w:val="24"/>
        </w:rPr>
        <w:t>basin_potet</w:t>
      </w:r>
      <w:r>
        <w:rPr>
          <w:rFonts w:cs="Times New Roman"/>
          <w:sz w:val="24"/>
        </w:rPr>
        <w:t xml:space="preserve"> is recomputed. This can occur if </w:t>
      </w:r>
      <w:r w:rsidRPr="00B272A7">
        <w:rPr>
          <w:rFonts w:cs="Times New Roman"/>
          <w:b/>
          <w:sz w:val="24"/>
        </w:rPr>
        <w:t>lake_evap_adj</w:t>
      </w:r>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utils_prms.f90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tils_prms.f90, named utils_prms_linux.f90 is provided for use on Linux-based computers.</w:t>
      </w:r>
    </w:p>
    <w:p w14:paraId="321C19EA" w14:textId="77777777" w:rsidR="00FA0866" w:rsidRPr="0004544F" w:rsidRDefault="00FA0866" w:rsidP="00C5434F">
      <w:pPr>
        <w:rPr>
          <w:rStyle w:val="Strong"/>
          <w:sz w:val="28"/>
          <w:szCs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lastRenderedPageBreak/>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r w:rsidRPr="00AE2D5F">
        <w:rPr>
          <w:rFonts w:cstheme="minorHAnsi"/>
          <w:b/>
          <w:sz w:val="24"/>
          <w:szCs w:val="20"/>
        </w:rPr>
        <w:t>nhruOutNcol</w:t>
      </w:r>
      <w:r>
        <w:rPr>
          <w:rFonts w:cstheme="minorHAnsi"/>
          <w:sz w:val="24"/>
          <w:szCs w:val="20"/>
        </w:rPr>
        <w:t>.</w:t>
      </w:r>
      <w:r w:rsidR="00BB0FBB">
        <w:rPr>
          <w:rFonts w:cstheme="minorHAnsi"/>
          <w:sz w:val="24"/>
          <w:szCs w:val="20"/>
        </w:rPr>
        <w:t xml:space="preserve"> If </w:t>
      </w:r>
      <w:r w:rsidR="00BB0FBB" w:rsidRPr="00BB0FBB">
        <w:rPr>
          <w:rFonts w:cstheme="minorHAnsi"/>
          <w:b/>
          <w:sz w:val="24"/>
          <w:szCs w:val="20"/>
        </w:rPr>
        <w:t>nhruOutNcol</w:t>
      </w:r>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033AA4">
      <w:pPr>
        <w:spacing w:before="120"/>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r w:rsidRPr="00EC3E81">
        <w:rPr>
          <w:rFonts w:cstheme="minorHAnsi"/>
          <w:sz w:val="24"/>
          <w:szCs w:val="24"/>
        </w:rPr>
        <w:t>routing.f90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r w:rsidRPr="00EC3E81">
        <w:rPr>
          <w:rFonts w:ascii="Courier New" w:hAnsi="Courier New" w:cs="Courier New"/>
          <w:sz w:val="24"/>
          <w:szCs w:val="24"/>
        </w:rPr>
        <w:t>muskingum</w:t>
      </w:r>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033AA4">
      <w:pPr>
        <w:spacing w:before="120" w:line="276" w:lineRule="auto"/>
        <w:rPr>
          <w:rFonts w:ascii="Courier New" w:hAnsi="Courier New" w:cs="Courier New"/>
          <w:sz w:val="24"/>
        </w:rPr>
      </w:pPr>
      <w:r w:rsidRPr="003001DB">
        <w:rPr>
          <w:rFonts w:ascii="Courier New" w:hAnsi="Courier New" w:cs="Courier New"/>
          <w:sz w:val="24"/>
        </w:rPr>
        <w:t>dynamic_param_read</w:t>
      </w:r>
    </w:p>
    <w:p w14:paraId="2698FA97" w14:textId="19B07EAA" w:rsidR="0004544F" w:rsidRPr="007976F5" w:rsidRDefault="003001DB" w:rsidP="00841EFA">
      <w:pPr>
        <w:pStyle w:val="ListParagraph"/>
        <w:numPr>
          <w:ilvl w:val="0"/>
          <w:numId w:val="25"/>
        </w:numPr>
        <w:spacing w:line="276" w:lineRule="auto"/>
        <w:rPr>
          <w:rFonts w:cstheme="minorHAnsi"/>
          <w:sz w:val="24"/>
        </w:rPr>
      </w:pPr>
      <w:r w:rsidRPr="007976F5">
        <w:rPr>
          <w:rFonts w:cstheme="minorHAnsi"/>
          <w:sz w:val="24"/>
        </w:rPr>
        <w:t>Control parameter</w:t>
      </w:r>
      <w:r w:rsidRPr="007976F5">
        <w:rPr>
          <w:rFonts w:cstheme="minorHAnsi"/>
          <w:b/>
          <w:sz w:val="24"/>
        </w:rPr>
        <w:t xml:space="preserve"> dynamic_param_log_file</w:t>
      </w:r>
      <w:r w:rsidRPr="007976F5">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7976F5">
        <w:rPr>
          <w:rFonts w:cstheme="minorHAnsi"/>
          <w:sz w:val="24"/>
        </w:rPr>
        <w:t xml:space="preserve"> when different names are specified in each Control File</w:t>
      </w:r>
      <w:r w:rsidRPr="007976F5">
        <w:rPr>
          <w:rFonts w:cstheme="minorHAnsi"/>
          <w:sz w:val="24"/>
        </w:rPr>
        <w:t>.</w:t>
      </w:r>
    </w:p>
    <w:p w14:paraId="75E57BA1" w14:textId="049076B4" w:rsidR="004D357B" w:rsidRPr="003001DB" w:rsidRDefault="004D357B" w:rsidP="00033AA4">
      <w:pPr>
        <w:spacing w:before="120"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on the basis of new parameters </w:t>
      </w:r>
      <w:r w:rsidRPr="004D357B">
        <w:rPr>
          <w:rFonts w:ascii="Times New Roman" w:hAnsi="Times New Roman" w:cs="Times New Roman"/>
          <w:b/>
          <w:sz w:val="24"/>
        </w:rPr>
        <w:t>snarea_a</w:t>
      </w:r>
      <w:r>
        <w:rPr>
          <w:rFonts w:ascii="Times New Roman" w:hAnsi="Times New Roman" w:cs="Times New Roman"/>
          <w:sz w:val="24"/>
        </w:rPr>
        <w:t xml:space="preserve">, </w:t>
      </w:r>
      <w:r w:rsidRPr="004D357B">
        <w:rPr>
          <w:rFonts w:ascii="Times New Roman" w:hAnsi="Times New Roman" w:cs="Times New Roman"/>
          <w:b/>
          <w:sz w:val="24"/>
        </w:rPr>
        <w:t>snarea_b</w:t>
      </w:r>
      <w:r>
        <w:rPr>
          <w:rFonts w:ascii="Times New Roman" w:hAnsi="Times New Roman" w:cs="Times New Roman"/>
          <w:sz w:val="24"/>
        </w:rPr>
        <w:t xml:space="preserve">, </w:t>
      </w:r>
      <w:r w:rsidRPr="004D357B">
        <w:rPr>
          <w:rFonts w:ascii="Times New Roman" w:hAnsi="Times New Roman" w:cs="Times New Roman"/>
          <w:b/>
          <w:sz w:val="24"/>
        </w:rPr>
        <w:t>snarea_c</w:t>
      </w:r>
      <w:r>
        <w:rPr>
          <w:rFonts w:ascii="Times New Roman" w:hAnsi="Times New Roman" w:cs="Times New Roman"/>
          <w:sz w:val="24"/>
        </w:rPr>
        <w:t xml:space="preserve">, and </w:t>
      </w:r>
      <w:r w:rsidRPr="004D357B">
        <w:rPr>
          <w:rFonts w:ascii="Times New Roman" w:hAnsi="Times New Roman" w:cs="Times New Roman"/>
          <w:b/>
          <w:sz w:val="24"/>
        </w:rPr>
        <w:t>snarea_d</w:t>
      </w:r>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r w:rsidRPr="004D357B">
        <w:rPr>
          <w:rFonts w:ascii="Times New Roman" w:hAnsi="Times New Roman" w:cs="Times New Roman"/>
          <w:b/>
          <w:sz w:val="24"/>
        </w:rPr>
        <w:t>hru_deplcrv</w:t>
      </w:r>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i):</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r w:rsidR="00EA2A42" w:rsidRPr="007976F5">
        <w:rPr>
          <w:rStyle w:val="Strong"/>
          <w:bCs w:val="0"/>
          <w:sz w:val="24"/>
        </w:rPr>
        <w:t>snarea_a</w:t>
      </w:r>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r w:rsidRPr="001031F7">
        <w:rPr>
          <w:rFonts w:ascii="Times New Roman" w:hAnsi="Times New Roman" w:cs="Times New Roman"/>
          <w:b/>
          <w:sz w:val="24"/>
        </w:rPr>
        <w:t>dynamic_param_log_file</w:t>
      </w:r>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r w:rsidRPr="001031F7">
        <w:rPr>
          <w:rStyle w:val="Strong"/>
          <w:sz w:val="24"/>
        </w:rPr>
        <w:t>nhruOutNcol</w:t>
      </w:r>
    </w:p>
    <w:p w14:paraId="5FDE7F1F" w14:textId="22F80212"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F743CDD" w14:textId="0476641B" w:rsidR="007976F5" w:rsidRDefault="007976F5" w:rsidP="007976F5">
      <w:pPr>
        <w:spacing w:after="120"/>
        <w:rPr>
          <w:rFonts w:cs="Times New Roman"/>
          <w:sz w:val="24"/>
        </w:rPr>
      </w:pPr>
    </w:p>
    <w:p w14:paraId="134B057D" w14:textId="0EE51455" w:rsidR="00E76993" w:rsidRDefault="00D07053" w:rsidP="00E76993">
      <w:pPr>
        <w:spacing w:line="360" w:lineRule="auto"/>
        <w:rPr>
          <w:b/>
          <w:sz w:val="24"/>
        </w:rPr>
      </w:pPr>
      <w:r>
        <w:rPr>
          <w:b/>
          <w:sz w:val="24"/>
        </w:rPr>
        <w:lastRenderedPageBreak/>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r>
        <w:rPr>
          <w:b/>
          <w:sz w:val="24"/>
        </w:rPr>
        <w:t>strmtemp_humidity_flag</w:t>
      </w:r>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read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r w:rsidR="00DF2D5A" w:rsidRPr="00DF2D5A">
        <w:rPr>
          <w:rFonts w:cs="Times New Roman"/>
          <w:b/>
          <w:sz w:val="24"/>
        </w:rPr>
        <w:t>humidity_day</w:t>
      </w:r>
      <w:r w:rsidRPr="0001566B">
        <w:rPr>
          <w:rFonts w:cs="Times New Roman"/>
          <w:sz w:val="24"/>
        </w:rPr>
        <w:t>; 1=</w:t>
      </w:r>
      <w:r w:rsidR="00C233BA">
        <w:rPr>
          <w:rFonts w:cs="Times New Roman"/>
          <w:sz w:val="24"/>
        </w:rPr>
        <w:t xml:space="preserve">parameter </w:t>
      </w:r>
      <w:r w:rsidR="00C233BA" w:rsidRPr="00DF2D5A">
        <w:rPr>
          <w:rFonts w:cs="Times New Roman"/>
          <w:b/>
          <w:sz w:val="24"/>
        </w:rPr>
        <w:t>seg_humid</w:t>
      </w:r>
      <w:r w:rsidR="00DF2D5A" w:rsidRPr="00DF2D5A">
        <w:rPr>
          <w:rFonts w:cs="Times New Roman"/>
          <w:b/>
          <w:sz w:val="24"/>
        </w:rPr>
        <w:t>ity</w:t>
      </w:r>
      <w:r w:rsidRPr="0001566B">
        <w:rPr>
          <w:rFonts w:cs="Times New Roman"/>
          <w:sz w:val="24"/>
        </w:rPr>
        <w:t>; 2=Data File</w:t>
      </w:r>
      <w:r w:rsidR="00DF2D5A">
        <w:rPr>
          <w:rFonts w:cs="Times New Roman"/>
          <w:sz w:val="24"/>
        </w:rPr>
        <w:t xml:space="preserve"> with values assigned based on parameter </w:t>
      </w:r>
      <w:r w:rsidR="00DF2D5A" w:rsidRPr="00DF2D5A">
        <w:rPr>
          <w:rFonts w:cs="Times New Roman"/>
          <w:b/>
          <w:sz w:val="24"/>
        </w:rPr>
        <w:t>seg_humidity_sta</w:t>
      </w:r>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on the basis of new parameters </w:t>
      </w:r>
      <w:r w:rsidR="00E711AF" w:rsidRPr="00E711AF">
        <w:rPr>
          <w:rFonts w:ascii="Times New Roman" w:hAnsi="Times New Roman" w:cs="Times New Roman"/>
          <w:b/>
          <w:sz w:val="24"/>
        </w:rPr>
        <w:t>snarea_a</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snarea_b</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snarea_c</w:t>
      </w:r>
      <w:r w:rsidR="00E711AF" w:rsidRPr="00E711AF">
        <w:rPr>
          <w:rFonts w:ascii="Times New Roman" w:hAnsi="Times New Roman" w:cs="Times New Roman"/>
          <w:sz w:val="24"/>
        </w:rPr>
        <w:t xml:space="preserve">, and </w:t>
      </w:r>
      <w:r w:rsidR="00E711AF" w:rsidRPr="00E711AF">
        <w:rPr>
          <w:rFonts w:ascii="Times New Roman" w:hAnsi="Times New Roman" w:cs="Times New Roman"/>
          <w:b/>
          <w:sz w:val="24"/>
        </w:rPr>
        <w:t>snarea_d</w:t>
      </w:r>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r w:rsidR="00E711AF" w:rsidRPr="00E711AF">
        <w:rPr>
          <w:rFonts w:cs="Times New Roman"/>
          <w:b/>
          <w:sz w:val="24"/>
        </w:rPr>
        <w:t>hru_deplcrv</w:t>
      </w:r>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r w:rsidR="00551972">
        <w:rPr>
          <w:rFonts w:cs="Times New Roman"/>
          <w:b/>
          <w:sz w:val="24"/>
        </w:rPr>
        <w:t>csv</w:t>
      </w:r>
      <w:r w:rsidR="00551972" w:rsidRPr="00202DC6">
        <w:rPr>
          <w:rFonts w:cs="Times New Roman"/>
          <w:b/>
          <w:sz w:val="24"/>
        </w:rPr>
        <w:t>_output_file</w:t>
      </w:r>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r w:rsidR="000D3348" w:rsidRPr="005B1F09">
        <w:rPr>
          <w:b/>
          <w:sz w:val="24"/>
        </w:rPr>
        <w:t>K_coef</w:t>
      </w:r>
      <w:r w:rsidR="000D3348">
        <w:rPr>
          <w:sz w:val="24"/>
        </w:rPr>
        <w:t xml:space="preserve"> is</w:t>
      </w:r>
      <w:r>
        <w:rPr>
          <w:sz w:val="24"/>
        </w:rPr>
        <w:t xml:space="preserve"> computed</w:t>
      </w:r>
      <w:r w:rsidR="000646AA">
        <w:rPr>
          <w:sz w:val="24"/>
        </w:rPr>
        <w:t xml:space="preserve"> in </w:t>
      </w:r>
      <w:r w:rsidR="000646AA" w:rsidRPr="00C44859">
        <w:rPr>
          <w:rFonts w:cstheme="minorHAnsi"/>
          <w:sz w:val="24"/>
        </w:rPr>
        <w:t>routing.f90</w:t>
      </w:r>
      <w:r>
        <w:rPr>
          <w:sz w:val="24"/>
        </w:rPr>
        <w:t xml:space="preserve"> based on new parameter</w:t>
      </w:r>
      <w:r w:rsidR="00684108">
        <w:rPr>
          <w:sz w:val="24"/>
        </w:rPr>
        <w:t xml:space="preserve">s </w:t>
      </w:r>
      <w:r w:rsidR="00684108" w:rsidRPr="00684108">
        <w:rPr>
          <w:b/>
          <w:sz w:val="24"/>
        </w:rPr>
        <w:t>mann_n</w:t>
      </w:r>
      <w:r w:rsidR="00684108">
        <w:rPr>
          <w:sz w:val="24"/>
        </w:rPr>
        <w:t xml:space="preserve">, </w:t>
      </w:r>
      <w:r w:rsidR="00684108" w:rsidRPr="00684108">
        <w:rPr>
          <w:b/>
          <w:sz w:val="24"/>
        </w:rPr>
        <w:t>seg_length</w:t>
      </w:r>
      <w:r w:rsidR="000D3348">
        <w:rPr>
          <w:sz w:val="24"/>
        </w:rPr>
        <w:t xml:space="preserve">, </w:t>
      </w:r>
      <w:r w:rsidR="000D3348" w:rsidRPr="00684108">
        <w:rPr>
          <w:b/>
          <w:sz w:val="24"/>
        </w:rPr>
        <w:t>seg_</w:t>
      </w:r>
      <w:r w:rsidR="000D3348">
        <w:rPr>
          <w:b/>
          <w:sz w:val="24"/>
        </w:rPr>
        <w:t>depth</w:t>
      </w:r>
      <w:r w:rsidR="00684108">
        <w:rPr>
          <w:sz w:val="24"/>
        </w:rPr>
        <w:t xml:space="preserve">, and </w:t>
      </w:r>
      <w:r w:rsidR="00684108" w:rsidRPr="00684108">
        <w:rPr>
          <w:b/>
          <w:sz w:val="24"/>
        </w:rPr>
        <w:t>seg_slope</w:t>
      </w:r>
      <w:r w:rsidR="00684108">
        <w:rPr>
          <w:sz w:val="24"/>
        </w:rPr>
        <w:t xml:space="preserve"> </w:t>
      </w:r>
      <w:r>
        <w:rPr>
          <w:sz w:val="24"/>
        </w:rPr>
        <w:t>instead of</w:t>
      </w:r>
      <w:r w:rsidR="000D3348">
        <w:rPr>
          <w:sz w:val="24"/>
        </w:rPr>
        <w:t xml:space="preserve"> specifying</w:t>
      </w:r>
      <w:r>
        <w:rPr>
          <w:sz w:val="24"/>
        </w:rPr>
        <w:t xml:space="preserve"> </w:t>
      </w:r>
      <w:r w:rsidRPr="00684108">
        <w:rPr>
          <w:b/>
          <w:sz w:val="24"/>
        </w:rPr>
        <w:t>K_coef</w:t>
      </w:r>
      <w:r w:rsidR="000D3348">
        <w:rPr>
          <w:sz w:val="24"/>
        </w:rPr>
        <w:t xml:space="preserve"> explicitly. </w:t>
      </w:r>
      <w:r w:rsidR="00413C96">
        <w:rPr>
          <w:sz w:val="24"/>
        </w:rPr>
        <w:t xml:space="preserve">Note, maximum value and value for lake HRUs of </w:t>
      </w:r>
      <w:r w:rsidR="00413C96" w:rsidRPr="00413C96">
        <w:rPr>
          <w:b/>
          <w:sz w:val="24"/>
        </w:rPr>
        <w:t xml:space="preserve">K_coef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w:lastRenderedPageBreak/>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r>
        <w:rPr>
          <w:b/>
          <w:sz w:val="24"/>
        </w:rPr>
        <w:t>lake_evap_adj</w:t>
      </w:r>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28AFC897" w14:textId="41EAF97E" w:rsidR="0004544F" w:rsidRDefault="0004544F" w:rsidP="0004544F">
      <w:pPr>
        <w:spacing w:line="360" w:lineRule="auto"/>
        <w:rPr>
          <w:b/>
          <w:sz w:val="24"/>
        </w:rPr>
      </w:pPr>
      <w:r>
        <w:rPr>
          <w:b/>
          <w:sz w:val="24"/>
        </w:rPr>
        <w:t>den_init, den_max, settle_const</w:t>
      </w:r>
    </w:p>
    <w:p w14:paraId="7AAF0F36" w14:textId="058F7D79" w:rsidR="0004544F" w:rsidRDefault="0004544F" w:rsidP="0004544F">
      <w:pPr>
        <w:pStyle w:val="ListParagraph"/>
        <w:numPr>
          <w:ilvl w:val="0"/>
          <w:numId w:val="21"/>
        </w:numPr>
        <w:spacing w:after="120"/>
        <w:rPr>
          <w:rFonts w:cs="Times New Roman"/>
          <w:sz w:val="24"/>
        </w:rPr>
      </w:pPr>
      <w:r>
        <w:rPr>
          <w:rFonts w:cs="Times New Roman"/>
          <w:sz w:val="24"/>
        </w:rPr>
        <w:t xml:space="preserve">These snow parameters now have a maximum dimension of </w:t>
      </w:r>
      <w:r w:rsidRPr="0004544F">
        <w:rPr>
          <w:rFonts w:cs="Times New Roman"/>
          <w:b/>
          <w:bCs/>
          <w:sz w:val="24"/>
        </w:rPr>
        <w:t>nhru</w:t>
      </w:r>
      <w:r>
        <w:rPr>
          <w:rFonts w:cs="Times New Roman"/>
          <w:sz w:val="24"/>
        </w:rPr>
        <w:t xml:space="preserve">. Previously, they were scalar values (dimension of </w:t>
      </w:r>
      <w:r w:rsidRPr="0004544F">
        <w:rPr>
          <w:rFonts w:cs="Times New Roman"/>
          <w:b/>
          <w:bCs/>
          <w:sz w:val="24"/>
        </w:rPr>
        <w:t>one</w:t>
      </w:r>
      <w:r>
        <w:rPr>
          <w:rFonts w:cs="Times New Roman"/>
          <w:sz w:val="24"/>
        </w:rPr>
        <w:t xml:space="preserve">). </w:t>
      </w:r>
    </w:p>
    <w:p w14:paraId="053CF9F6" w14:textId="77777777" w:rsidR="007976F5" w:rsidRDefault="007976F5" w:rsidP="007976F5">
      <w:pPr>
        <w:rPr>
          <w:rStyle w:val="Strong"/>
          <w:sz w:val="24"/>
        </w:rPr>
      </w:pPr>
    </w:p>
    <w:p w14:paraId="5BAA4A86" w14:textId="05360A7C" w:rsidR="001A5F27" w:rsidRPr="005B1F09" w:rsidRDefault="005646CC" w:rsidP="007976F5">
      <w:pPr>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r w:rsidRPr="005646CC">
        <w:rPr>
          <w:rStyle w:val="Strong"/>
          <w:sz w:val="24"/>
        </w:rPr>
        <w:t>ppt_zero_thresh</w:t>
      </w:r>
      <w:r>
        <w:rPr>
          <w:rStyle w:val="Strong"/>
          <w:b w:val="0"/>
          <w:sz w:val="24"/>
        </w:rPr>
        <w:t xml:space="preserve"> – changes in climateflow.f90,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r w:rsidR="00297C51">
        <w:rPr>
          <w:rFonts w:cs="Times New Roman"/>
          <w:b/>
          <w:sz w:val="24"/>
        </w:rPr>
        <w:t>data_file</w:t>
      </w:r>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r w:rsidR="00884EA0">
        <w:rPr>
          <w:rFonts w:cs="Times New Roman"/>
          <w:b/>
          <w:sz w:val="24"/>
        </w:rPr>
        <w:t>precip_day</w:t>
      </w:r>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r>
        <w:rPr>
          <w:rStyle w:val="Strong"/>
          <w:sz w:val="24"/>
        </w:rPr>
        <w:t>mann_n</w:t>
      </w:r>
      <w:r>
        <w:rPr>
          <w:rStyle w:val="Strong"/>
          <w:b w:val="0"/>
          <w:sz w:val="24"/>
        </w:rPr>
        <w:t xml:space="preserve"> – added to routing.f90.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Mannings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r>
        <w:rPr>
          <w:rStyle w:val="Strong"/>
          <w:sz w:val="24"/>
        </w:rPr>
        <w:t>seg_slope</w:t>
      </w:r>
      <w:r>
        <w:rPr>
          <w:rStyle w:val="Strong"/>
          <w:b w:val="0"/>
          <w:sz w:val="24"/>
        </w:rPr>
        <w:t xml:space="preserve"> – added to routing.f90.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r>
        <w:rPr>
          <w:rStyle w:val="Strong"/>
          <w:sz w:val="24"/>
        </w:rPr>
        <w:t>seg_length</w:t>
      </w:r>
      <w:r>
        <w:rPr>
          <w:rStyle w:val="Strong"/>
          <w:b w:val="0"/>
          <w:sz w:val="24"/>
        </w:rPr>
        <w:t xml:space="preserve"> – added to routing.f90.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r>
        <w:rPr>
          <w:rStyle w:val="Strong"/>
          <w:sz w:val="24"/>
        </w:rPr>
        <w:t>segment_depth</w:t>
      </w:r>
      <w:r>
        <w:rPr>
          <w:rStyle w:val="Strong"/>
          <w:b w:val="0"/>
          <w:sz w:val="24"/>
        </w:rPr>
        <w:t xml:space="preserve"> – added to routing.f90.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bankfull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Default="00033AA4" w:rsidP="00C90901">
      <w:pPr>
        <w:spacing w:line="276" w:lineRule="auto"/>
        <w:rPr>
          <w:rFonts w:ascii="Courier New" w:hAnsi="Courier New" w:cs="Courier New"/>
          <w:sz w:val="24"/>
        </w:rPr>
      </w:pPr>
    </w:p>
    <w:p w14:paraId="6620CA77" w14:textId="6D2A9CB6" w:rsidR="00C90901" w:rsidRPr="006C5C4E" w:rsidRDefault="00C90901" w:rsidP="00C90901">
      <w:pPr>
        <w:spacing w:line="276" w:lineRule="auto"/>
        <w:rPr>
          <w:rFonts w:ascii="Courier New" w:hAnsi="Courier New" w:cs="Courier New"/>
          <w:sz w:val="24"/>
        </w:rPr>
      </w:pPr>
      <w:r>
        <w:rPr>
          <w:rFonts w:ascii="Courier New" w:hAnsi="Courier New" w:cs="Courier New"/>
          <w:sz w:val="24"/>
        </w:rPr>
        <w:lastRenderedPageBreak/>
        <w:t>soi</w:t>
      </w:r>
      <w:r w:rsidR="008F292E">
        <w:rPr>
          <w:rFonts w:ascii="Courier New" w:hAnsi="Courier New" w:cs="Courier New"/>
          <w:sz w:val="24"/>
        </w:rPr>
        <w:t>l</w:t>
      </w:r>
      <w:r>
        <w:rPr>
          <w:rFonts w:ascii="Courier New" w:hAnsi="Courier New" w:cs="Courier New"/>
          <w:sz w:val="24"/>
        </w:rPr>
        <w:t>zone</w:t>
      </w:r>
    </w:p>
    <w:p w14:paraId="13042946" w14:textId="3BA102BB" w:rsidR="00C90901" w:rsidRPr="00EC3E81" w:rsidRDefault="00C90901" w:rsidP="00C90901">
      <w:pPr>
        <w:pStyle w:val="ListParagraph"/>
        <w:numPr>
          <w:ilvl w:val="0"/>
          <w:numId w:val="21"/>
        </w:numPr>
        <w:spacing w:line="276" w:lineRule="auto"/>
        <w:rPr>
          <w:sz w:val="28"/>
        </w:rPr>
      </w:pPr>
      <w:r w:rsidRPr="00EC3E81">
        <w:rPr>
          <w:i/>
          <w:sz w:val="24"/>
        </w:rPr>
        <w:t>soil_saturated</w:t>
      </w:r>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033AA4">
      <w:pPr>
        <w:spacing w:before="120" w:line="276" w:lineRule="auto"/>
        <w:rPr>
          <w:sz w:val="24"/>
        </w:rPr>
      </w:pPr>
      <w:r>
        <w:rPr>
          <w:rFonts w:ascii="Courier New" w:hAnsi="Courier New" w:cs="Courier New"/>
          <w:sz w:val="24"/>
        </w:rPr>
        <w:t>m</w:t>
      </w:r>
      <w:r w:rsidR="00AA0BA6" w:rsidRPr="00AA0BA6">
        <w:rPr>
          <w:rFonts w:ascii="Courier New" w:hAnsi="Courier New" w:cs="Courier New"/>
          <w:sz w:val="24"/>
        </w:rPr>
        <w:t>uskingum</w:t>
      </w:r>
      <w:r w:rsidR="00AA0BA6">
        <w:rPr>
          <w:sz w:val="24"/>
        </w:rPr>
        <w:t xml:space="preserve">, </w:t>
      </w:r>
      <w:r w:rsidR="00AA0BA6" w:rsidRPr="00AA0BA6">
        <w:rPr>
          <w:rFonts w:ascii="Courier New" w:hAnsi="Courier New" w:cs="Courier New"/>
          <w:sz w:val="24"/>
        </w:rPr>
        <w:t>muskingum_lake</w:t>
      </w:r>
      <w:r w:rsidR="00AA0BA6">
        <w:rPr>
          <w:sz w:val="24"/>
        </w:rPr>
        <w:t xml:space="preserve">, and </w:t>
      </w:r>
      <w:r w:rsidR="00AA0BA6" w:rsidRPr="00A64285">
        <w:rPr>
          <w:rFonts w:cstheme="minorHAnsi"/>
          <w:sz w:val="24"/>
        </w:rPr>
        <w:t>routing.f90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r w:rsidRPr="00A64285">
        <w:rPr>
          <w:rFonts w:cstheme="minorHAnsi"/>
          <w:sz w:val="24"/>
        </w:rPr>
        <w:t>routing.f90</w:t>
      </w:r>
      <w:r w:rsidRPr="0089009A">
        <w:rPr>
          <w:sz w:val="24"/>
        </w:rPr>
        <w:t xml:space="preserve"> and so code is not duplicated in Muskingum modules. </w:t>
      </w:r>
    </w:p>
    <w:p w14:paraId="0E3196AF" w14:textId="505BCF97" w:rsidR="004056EF" w:rsidRPr="006C5C4E" w:rsidRDefault="004056EF" w:rsidP="00033AA4">
      <w:pPr>
        <w:spacing w:before="120" w:line="276" w:lineRule="auto"/>
        <w:rPr>
          <w:rFonts w:ascii="Courier New" w:hAnsi="Courier New" w:cs="Courier New"/>
          <w:sz w:val="24"/>
        </w:rPr>
      </w:pPr>
      <w:r>
        <w:rPr>
          <w:rFonts w:ascii="Courier New" w:hAnsi="Courier New" w:cs="Courier New"/>
          <w:sz w:val="24"/>
        </w:rPr>
        <w:t>climateflow</w:t>
      </w:r>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r w:rsidRPr="0089009A">
        <w:rPr>
          <w:i/>
          <w:sz w:val="24"/>
        </w:rPr>
        <w:t>basin_potsw</w:t>
      </w:r>
      <w:r w:rsidRPr="0089009A">
        <w:rPr>
          <w:sz w:val="24"/>
        </w:rPr>
        <w:t xml:space="preserve"> and </w:t>
      </w:r>
      <w:r w:rsidR="00AF578E" w:rsidRPr="0089009A">
        <w:rPr>
          <w:i/>
          <w:sz w:val="24"/>
        </w:rPr>
        <w:t>basin</w:t>
      </w:r>
      <w:r w:rsidR="004E1313" w:rsidRPr="0089009A">
        <w:rPr>
          <w:i/>
          <w:sz w:val="24"/>
        </w:rPr>
        <w:t xml:space="preserve">_humidity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414E0214"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ins w:id="2" w:author="Niswonger, Richard" w:date="2021-01-27T16:05:00Z">
        <w:r w:rsidR="00401CA0">
          <w:rPr>
            <w:sz w:val="24"/>
            <w:szCs w:val="24"/>
          </w:rPr>
          <w:t xml:space="preserve">, </w:t>
        </w:r>
        <w:r w:rsidR="00401CA0" w:rsidRPr="00401CA0">
          <w:rPr>
            <w:sz w:val="24"/>
            <w:szCs w:val="24"/>
          </w:rPr>
          <w:t>gwf2mnw27_NWT.f</w:t>
        </w:r>
        <w:r w:rsidR="00401CA0">
          <w:rPr>
            <w:sz w:val="24"/>
            <w:szCs w:val="24"/>
          </w:rPr>
          <w:t xml:space="preserve">, </w:t>
        </w:r>
      </w:ins>
      <w:ins w:id="3" w:author="Niswonger, Richard" w:date="2021-01-27T16:06:00Z">
        <w:r w:rsidR="00401CA0" w:rsidRPr="00401CA0">
          <w:rPr>
            <w:sz w:val="24"/>
            <w:szCs w:val="24"/>
          </w:rPr>
          <w:t>gsflow_modflow.f</w:t>
        </w:r>
        <w:r w:rsidR="00401CA0">
          <w:rPr>
            <w:sz w:val="24"/>
            <w:szCs w:val="24"/>
          </w:rPr>
          <w:t xml:space="preserve">, </w:t>
        </w:r>
        <w:r w:rsidR="00401CA0" w:rsidRPr="00401CA0">
          <w:rPr>
            <w:sz w:val="24"/>
            <w:szCs w:val="24"/>
          </w:rPr>
          <w:t>NWT1_solver.f</w:t>
        </w:r>
        <w:r w:rsidR="00401CA0">
          <w:rPr>
            <w:sz w:val="24"/>
            <w:szCs w:val="24"/>
          </w:rPr>
          <w:t xml:space="preserve">, </w:t>
        </w:r>
        <w:r w:rsidR="00401CA0" w:rsidRPr="00401CA0">
          <w:rPr>
            <w:sz w:val="24"/>
            <w:szCs w:val="24"/>
          </w:rPr>
          <w:t>NWT1_module.f</w:t>
        </w:r>
      </w:ins>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Capability was added to allow a single tabfile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r w:rsidRPr="009966BC">
        <w:rPr>
          <w:b/>
          <w:sz w:val="24"/>
          <w:szCs w:val="24"/>
        </w:rPr>
        <w:t>Unsatuated-Zone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This formulation is documented in Lappala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44DFD240" w:rsidR="00AC3FE0" w:rsidRDefault="00AC3FE0" w:rsidP="00AC3FE0">
      <w:pPr>
        <w:rPr>
          <w:ins w:id="4" w:author="Niswonger, Richard" w:date="2021-01-27T16:07:00Z"/>
          <w:sz w:val="24"/>
          <w:szCs w:val="24"/>
        </w:rPr>
      </w:pPr>
      <w:r w:rsidRPr="00AC3FE0">
        <w:rPr>
          <w:sz w:val="24"/>
          <w:szCs w:val="24"/>
        </w:rPr>
        <w:t xml:space="preserve">• </w:t>
      </w:r>
      <w:r w:rsidR="00635930">
        <w:rPr>
          <w:sz w:val="24"/>
          <w:szCs w:val="24"/>
        </w:rPr>
        <w:t>Small changes were made to format statements.</w:t>
      </w:r>
    </w:p>
    <w:p w14:paraId="5991BB2A" w14:textId="46C612E6" w:rsidR="00401CA0" w:rsidRDefault="00401CA0" w:rsidP="00AC3FE0">
      <w:pPr>
        <w:rPr>
          <w:ins w:id="5" w:author="Niswonger, Richard" w:date="2021-01-27T16:07:00Z"/>
          <w:sz w:val="24"/>
          <w:szCs w:val="24"/>
        </w:rPr>
      </w:pPr>
    </w:p>
    <w:p w14:paraId="3B712B41" w14:textId="274257C6" w:rsidR="00401CA0" w:rsidRPr="00635930" w:rsidRDefault="00401CA0" w:rsidP="00401CA0">
      <w:pPr>
        <w:rPr>
          <w:ins w:id="6" w:author="Niswonger, Richard" w:date="2021-01-27T16:07:00Z"/>
          <w:b/>
          <w:sz w:val="24"/>
          <w:szCs w:val="24"/>
        </w:rPr>
      </w:pPr>
      <w:ins w:id="7" w:author="Niswonger, Richard" w:date="2021-01-27T16:07:00Z">
        <w:r>
          <w:rPr>
            <w:b/>
            <w:sz w:val="24"/>
            <w:szCs w:val="24"/>
          </w:rPr>
          <w:t>Multi-Node Well</w:t>
        </w:r>
        <w:r w:rsidRPr="00635930">
          <w:rPr>
            <w:b/>
            <w:sz w:val="24"/>
            <w:szCs w:val="24"/>
          </w:rPr>
          <w:t xml:space="preserve"> (</w:t>
        </w:r>
        <w:r>
          <w:rPr>
            <w:b/>
            <w:sz w:val="24"/>
            <w:szCs w:val="24"/>
          </w:rPr>
          <w:t>MNW2</w:t>
        </w:r>
        <w:r w:rsidRPr="00635930">
          <w:rPr>
            <w:b/>
            <w:sz w:val="24"/>
            <w:szCs w:val="24"/>
          </w:rPr>
          <w:t>) Package</w:t>
        </w:r>
      </w:ins>
    </w:p>
    <w:p w14:paraId="37CFD6D3" w14:textId="4EF3908A" w:rsidR="00401CA0" w:rsidRDefault="00401CA0" w:rsidP="00AC3FE0">
      <w:pPr>
        <w:rPr>
          <w:ins w:id="8" w:author="Niswonger, Richard" w:date="2021-01-27T16:15:00Z"/>
          <w:sz w:val="24"/>
          <w:szCs w:val="24"/>
        </w:rPr>
      </w:pPr>
      <w:ins w:id="9" w:author="Niswonger, Richard" w:date="2021-01-27T16:07:00Z">
        <w:r w:rsidRPr="00AC3FE0">
          <w:rPr>
            <w:sz w:val="24"/>
            <w:szCs w:val="24"/>
          </w:rPr>
          <w:t xml:space="preserve">• </w:t>
        </w:r>
        <w:r>
          <w:rPr>
            <w:sz w:val="24"/>
            <w:szCs w:val="24"/>
          </w:rPr>
          <w:t xml:space="preserve">Checks were added to the code </w:t>
        </w:r>
      </w:ins>
      <w:ins w:id="10" w:author="Niswonger, Richard" w:date="2021-01-27T16:08:00Z">
        <w:r>
          <w:rPr>
            <w:sz w:val="24"/>
            <w:szCs w:val="24"/>
          </w:rPr>
          <w:t>to ensure</w:t>
        </w:r>
      </w:ins>
      <w:ins w:id="11" w:author="Niswonger, Richard" w:date="2021-01-27T16:09:00Z">
        <w:r>
          <w:rPr>
            <w:sz w:val="24"/>
            <w:szCs w:val="24"/>
          </w:rPr>
          <w:t xml:space="preserve"> </w:t>
        </w:r>
        <w:r>
          <w:rPr>
            <w:sz w:val="24"/>
            <w:szCs w:val="24"/>
          </w:rPr>
          <w:t xml:space="preserve">head in the well bore (Hb) </w:t>
        </w:r>
        <w:r>
          <w:rPr>
            <w:sz w:val="24"/>
            <w:szCs w:val="24"/>
          </w:rPr>
          <w:t>is not set equal to</w:t>
        </w:r>
      </w:ins>
      <w:ins w:id="12" w:author="Niswonger, Richard" w:date="2021-01-27T16:12:00Z">
        <w:r>
          <w:rPr>
            <w:sz w:val="24"/>
            <w:szCs w:val="24"/>
          </w:rPr>
          <w:t xml:space="preserve"> the</w:t>
        </w:r>
      </w:ins>
      <w:ins w:id="13" w:author="Niswonger, Richard" w:date="2021-01-27T16:08:00Z">
        <w:r>
          <w:rPr>
            <w:sz w:val="24"/>
            <w:szCs w:val="24"/>
          </w:rPr>
          <w:t xml:space="preserve"> </w:t>
        </w:r>
      </w:ins>
      <w:ins w:id="14" w:author="Niswonger, Richard" w:date="2021-01-27T16:12:00Z">
        <w:r>
          <w:rPr>
            <w:sz w:val="24"/>
            <w:szCs w:val="24"/>
          </w:rPr>
          <w:t>intake altitude (</w:t>
        </w:r>
      </w:ins>
      <w:ins w:id="15" w:author="Niswonger, Richard" w:date="2021-01-27T16:08:00Z">
        <w:r>
          <w:rPr>
            <w:sz w:val="24"/>
            <w:szCs w:val="24"/>
          </w:rPr>
          <w:t>HLIM</w:t>
        </w:r>
      </w:ins>
      <w:ins w:id="16" w:author="Niswonger, Richard" w:date="2021-01-27T16:12:00Z">
        <w:r>
          <w:rPr>
            <w:sz w:val="24"/>
            <w:szCs w:val="24"/>
          </w:rPr>
          <w:t>)</w:t>
        </w:r>
      </w:ins>
      <w:ins w:id="17" w:author="Niswonger, Richard" w:date="2021-01-27T16:08:00Z">
        <w:r>
          <w:rPr>
            <w:sz w:val="24"/>
            <w:szCs w:val="24"/>
          </w:rPr>
          <w:t xml:space="preserve"> </w:t>
        </w:r>
      </w:ins>
      <w:ins w:id="18" w:author="Niswonger, Richard" w:date="2021-01-27T16:09:00Z">
        <w:r>
          <w:rPr>
            <w:sz w:val="24"/>
            <w:szCs w:val="24"/>
          </w:rPr>
          <w:t>if HLIM is greater than head i</w:t>
        </w:r>
      </w:ins>
      <w:ins w:id="19" w:author="Niswonger, Richard" w:date="2021-01-27T16:10:00Z">
        <w:r>
          <w:rPr>
            <w:sz w:val="24"/>
            <w:szCs w:val="24"/>
          </w:rPr>
          <w:t xml:space="preserve">n the aquifer. This </w:t>
        </w:r>
      </w:ins>
      <w:ins w:id="20" w:author="Niswonger, Richard" w:date="2021-01-27T16:11:00Z">
        <w:r>
          <w:rPr>
            <w:sz w:val="24"/>
            <w:szCs w:val="24"/>
          </w:rPr>
          <w:t>stops an extraction</w:t>
        </w:r>
      </w:ins>
      <w:ins w:id="21" w:author="Niswonger, Richard" w:date="2021-01-27T16:10:00Z">
        <w:r>
          <w:rPr>
            <w:sz w:val="24"/>
            <w:szCs w:val="24"/>
          </w:rPr>
          <w:t xml:space="preserve"> well </w:t>
        </w:r>
      </w:ins>
      <w:ins w:id="22" w:author="Niswonger, Richard" w:date="2021-01-27T16:11:00Z">
        <w:r>
          <w:rPr>
            <w:sz w:val="24"/>
            <w:szCs w:val="24"/>
          </w:rPr>
          <w:t xml:space="preserve">from becoming a recharge well when </w:t>
        </w:r>
      </w:ins>
      <w:ins w:id="23" w:author="Niswonger, Richard" w:date="2021-01-27T16:12:00Z">
        <w:r>
          <w:rPr>
            <w:sz w:val="24"/>
            <w:szCs w:val="24"/>
          </w:rPr>
          <w:t xml:space="preserve">HLIM is at a high elevation relative to </w:t>
        </w:r>
      </w:ins>
      <w:ins w:id="24" w:author="Niswonger, Richard" w:date="2021-01-27T16:13:00Z">
        <w:r>
          <w:rPr>
            <w:sz w:val="24"/>
            <w:szCs w:val="24"/>
          </w:rPr>
          <w:t>regional groundwater levels</w:t>
        </w:r>
      </w:ins>
      <w:ins w:id="25" w:author="Niswonger, Richard" w:date="2021-01-27T16:07:00Z">
        <w:r>
          <w:rPr>
            <w:sz w:val="24"/>
            <w:szCs w:val="24"/>
          </w:rPr>
          <w:t>.</w:t>
        </w:r>
      </w:ins>
      <w:ins w:id="26" w:author="Niswonger, Richard" w:date="2021-01-27T16:13:00Z">
        <w:r w:rsidR="0097245C">
          <w:rPr>
            <w:sz w:val="24"/>
            <w:szCs w:val="24"/>
          </w:rPr>
          <w:t xml:space="preserve"> Similarly, for injection wells, a check was added to ensure Hb is not set equal to HLIM if </w:t>
        </w:r>
      </w:ins>
      <w:ins w:id="27" w:author="Niswonger, Richard" w:date="2021-01-27T16:14:00Z">
        <w:r w:rsidR="0097245C">
          <w:rPr>
            <w:sz w:val="24"/>
            <w:szCs w:val="24"/>
          </w:rPr>
          <w:t>HLIM is less than the head in the aquifer.</w:t>
        </w:r>
      </w:ins>
    </w:p>
    <w:p w14:paraId="70FCE648" w14:textId="311B446E" w:rsidR="00121E47" w:rsidRDefault="00121E47" w:rsidP="00AC3FE0">
      <w:pPr>
        <w:rPr>
          <w:ins w:id="28" w:author="Niswonger, Richard" w:date="2021-01-27T16:15:00Z"/>
          <w:sz w:val="24"/>
          <w:szCs w:val="24"/>
        </w:rPr>
      </w:pPr>
    </w:p>
    <w:p w14:paraId="3805B210" w14:textId="7C6F737B" w:rsidR="00121E47" w:rsidRPr="00635930" w:rsidRDefault="00121E47" w:rsidP="00121E47">
      <w:pPr>
        <w:rPr>
          <w:ins w:id="29" w:author="Niswonger, Richard" w:date="2021-01-27T16:15:00Z"/>
          <w:b/>
          <w:sz w:val="24"/>
          <w:szCs w:val="24"/>
        </w:rPr>
      </w:pPr>
      <w:ins w:id="30" w:author="Niswonger, Richard" w:date="2021-01-27T16:15:00Z">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ins>
    </w:p>
    <w:p w14:paraId="4D8CE95A" w14:textId="2B2F7855" w:rsidR="00121E47" w:rsidRDefault="00121E47" w:rsidP="00121E47">
      <w:pPr>
        <w:rPr>
          <w:ins w:id="31" w:author="Niswonger, Richard" w:date="2021-01-27T16:15:00Z"/>
          <w:sz w:val="24"/>
          <w:szCs w:val="24"/>
        </w:rPr>
      </w:pPr>
      <w:ins w:id="32" w:author="Niswonger, Richard" w:date="2021-01-27T16:15:00Z">
        <w:r w:rsidRPr="00AC3FE0">
          <w:rPr>
            <w:sz w:val="24"/>
            <w:szCs w:val="24"/>
          </w:rPr>
          <w:t xml:space="preserve">• </w:t>
        </w:r>
        <w:r>
          <w:rPr>
            <w:sz w:val="24"/>
            <w:szCs w:val="24"/>
          </w:rPr>
          <w:t>A variable used to track the number of outer iterati</w:t>
        </w:r>
      </w:ins>
      <w:ins w:id="33" w:author="Niswonger, Richard" w:date="2021-01-27T16:16:00Z">
        <w:r>
          <w:rPr>
            <w:sz w:val="24"/>
            <w:szCs w:val="24"/>
          </w:rPr>
          <w:t xml:space="preserve">ons during a times step was moved from the NWT module to </w:t>
        </w:r>
        <w:r w:rsidRPr="00121E47">
          <w:rPr>
            <w:sz w:val="24"/>
            <w:szCs w:val="24"/>
          </w:rPr>
          <w:t>GSFMODFLOW</w:t>
        </w:r>
        <w:r>
          <w:rPr>
            <w:sz w:val="24"/>
            <w:szCs w:val="24"/>
          </w:rPr>
          <w:t xml:space="preserve"> module</w:t>
        </w:r>
      </w:ins>
      <w:bookmarkStart w:id="34" w:name="_GoBack"/>
      <w:bookmarkEnd w:id="34"/>
      <w:ins w:id="35" w:author="Niswonger, Richard" w:date="2021-01-27T16:15:00Z">
        <w:r>
          <w:rPr>
            <w:sz w:val="24"/>
            <w:szCs w:val="24"/>
          </w:rPr>
          <w:t>.</w:t>
        </w:r>
      </w:ins>
    </w:p>
    <w:p w14:paraId="7E1CF591" w14:textId="77777777" w:rsidR="00121E47" w:rsidRPr="00AC3FE0" w:rsidRDefault="00121E47" w:rsidP="00AC3FE0">
      <w:pPr>
        <w:rPr>
          <w:sz w:val="24"/>
          <w:szCs w:val="24"/>
        </w:rPr>
      </w:pP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r w:rsidRPr="00AC3FE0">
        <w:rPr>
          <w:sz w:val="24"/>
          <w:szCs w:val="24"/>
        </w:rPr>
        <w:t>Lappala, E. G., Healy, R. W., &amp; Weeks, E. P. (1987). Documentation of computer program VS2D to solve the equations of fluid flow in variably saturated porous media. Water-Resour.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CF33EA">
        <w:rPr>
          <w:rFonts w:cstheme="minorHAnsi"/>
          <w:sz w:val="24"/>
          <w:szCs w:val="20"/>
        </w:rPr>
        <w:t>routing</w:t>
      </w:r>
      <w:r w:rsidR="00CF33EA" w:rsidRPr="00CF33EA">
        <w:rPr>
          <w:rFonts w:cstheme="minorHAnsi"/>
          <w:sz w:val="24"/>
          <w:szCs w:val="20"/>
        </w:rPr>
        <w:t>.f90</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20176428"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 xml:space="preserve">the </w:t>
      </w:r>
      <w:r w:rsidR="003333CE">
        <w:rPr>
          <w:rFonts w:cstheme="minorHAnsi"/>
          <w:sz w:val="24"/>
          <w:szCs w:val="24"/>
        </w:rPr>
        <w:t>“</w:t>
      </w:r>
      <w:r w:rsidR="000D0CAA" w:rsidRPr="008E79BB">
        <w:rPr>
          <w:rFonts w:cstheme="minorHAnsi"/>
          <w:sz w:val="24"/>
          <w:szCs w:val="24"/>
        </w:rPr>
        <w:t>doc\Related reports</w:t>
      </w:r>
      <w:r w:rsidR="003333CE">
        <w:rPr>
          <w:rFonts w:cstheme="minorHAnsi"/>
          <w:sz w:val="24"/>
          <w:szCs w:val="24"/>
        </w:rPr>
        <w:t>”</w:t>
      </w:r>
      <w:r w:rsidR="000D0CAA" w:rsidRPr="008E79BB">
        <w:rPr>
          <w:rFonts w:cstheme="minorHAnsi"/>
          <w:sz w:val="24"/>
          <w:szCs w:val="24"/>
        </w:rPr>
        <w:t xml:space="preserve">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r w:rsidR="00586B44" w:rsidRPr="00586B44">
        <w:rPr>
          <w:b/>
          <w:sz w:val="24"/>
        </w:rPr>
        <w:t>dprst_frac_init</w:t>
      </w:r>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r w:rsidR="00586B44" w:rsidRPr="00586B44">
        <w:rPr>
          <w:b/>
          <w:sz w:val="24"/>
        </w:rPr>
        <w:t>elevlake_init</w:t>
      </w:r>
      <w:r w:rsidR="00586B44" w:rsidRPr="00586B44">
        <w:rPr>
          <w:sz w:val="24"/>
        </w:rPr>
        <w:t xml:space="preserve">, </w:t>
      </w:r>
      <w:r w:rsidR="00586B44" w:rsidRPr="00586B44">
        <w:rPr>
          <w:b/>
          <w:sz w:val="24"/>
        </w:rPr>
        <w:t>gwstor_init</w:t>
      </w:r>
      <w:r w:rsidR="00586B44" w:rsidRPr="00586B44">
        <w:rPr>
          <w:sz w:val="24"/>
        </w:rPr>
        <w:t>, (</w:t>
      </w:r>
      <w:r w:rsidR="00586B44" w:rsidRPr="00586B44">
        <w:rPr>
          <w:b/>
          <w:sz w:val="24"/>
        </w:rPr>
        <w:t>soil_rechr_init</w:t>
      </w:r>
      <w:r w:rsidR="00586B44" w:rsidRPr="00586B44">
        <w:rPr>
          <w:sz w:val="24"/>
        </w:rPr>
        <w:t xml:space="preserve">, </w:t>
      </w:r>
      <w:r w:rsidR="00586B44" w:rsidRPr="00586B44">
        <w:rPr>
          <w:b/>
          <w:sz w:val="24"/>
        </w:rPr>
        <w:t>soil_moist_init</w:t>
      </w:r>
      <w:r w:rsidR="00586B44" w:rsidRPr="00586B44">
        <w:rPr>
          <w:sz w:val="24"/>
        </w:rPr>
        <w:t xml:space="preserve">, </w:t>
      </w:r>
      <w:r w:rsidR="00586B44" w:rsidRPr="00586B44">
        <w:rPr>
          <w:b/>
          <w:sz w:val="24"/>
        </w:rPr>
        <w:t>ssstor_init</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r w:rsidR="00586B44" w:rsidRPr="00586B44">
        <w:rPr>
          <w:b/>
          <w:sz w:val="24"/>
        </w:rPr>
        <w:t>elevlake_init</w:t>
      </w:r>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r w:rsidR="00586B44" w:rsidRPr="00586B44">
        <w:rPr>
          <w:b/>
          <w:sz w:val="24"/>
        </w:rPr>
        <w:t>dprst_frac_init</w:t>
      </w:r>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(11,k),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corrected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6"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6"/>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lastRenderedPageBreak/>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10 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7"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7"/>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lastRenderedPageBreak/>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38"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were modified to account for water-use transfers.</w:t>
      </w:r>
    </w:p>
    <w:bookmarkEnd w:id="38"/>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r w:rsidRPr="00B944D6">
        <w:rPr>
          <w:rFonts w:cs="Times New Roman"/>
          <w:b/>
          <w:sz w:val="24"/>
        </w:rPr>
        <w:t>hru_tsta</w:t>
      </w:r>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w:t>
      </w:r>
      <w:r w:rsidRPr="00376C37">
        <w:rPr>
          <w:rFonts w:cs="Times New Roman"/>
          <w:sz w:val="24"/>
        </w:rPr>
        <w:lastRenderedPageBreak/>
        <w:t xml:space="preserve">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39"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39"/>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40"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40"/>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lastRenderedPageBreak/>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File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lastRenderedPageBreak/>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5E0372">
        <w:rPr>
          <w:rFonts w:cstheme="minorHAnsi"/>
          <w:b/>
          <w:sz w:val="24"/>
        </w:rPr>
        <w:t>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lastRenderedPageBreak/>
        <w:t xml:space="preserve">Determination of Muskingum routing variables moved from </w:t>
      </w:r>
      <w:r w:rsidR="00B304A3">
        <w:rPr>
          <w:rFonts w:cs="Courier New"/>
          <w:sz w:val="24"/>
          <w:szCs w:val="20"/>
        </w:rPr>
        <w:t xml:space="preserve">source file </w:t>
      </w:r>
      <w:r w:rsidRPr="0058300C">
        <w:rPr>
          <w:rFonts w:cs="Courier New"/>
          <w:sz w:val="24"/>
          <w:szCs w:val="20"/>
        </w:rPr>
        <w:t>muskingum.f90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w:t>
      </w:r>
      <w:r>
        <w:rPr>
          <w:sz w:val="24"/>
          <w:szCs w:val="24"/>
        </w:rPr>
        <w:lastRenderedPageBreak/>
        <w:t xml:space="preserve">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w:t>
      </w:r>
      <w:r w:rsidRPr="00F1575A">
        <w:rPr>
          <w:sz w:val="24"/>
          <w:szCs w:val="24"/>
        </w:rPr>
        <w:lastRenderedPageBreak/>
        <w:t>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value of 0, and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w:t>
      </w:r>
      <w:r w:rsidR="00304306">
        <w:rPr>
          <w:sz w:val="24"/>
          <w:szCs w:val="24"/>
        </w:rPr>
        <w:lastRenderedPageBreak/>
        <w:t xml:space="preserve">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lastRenderedPageBreak/>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lastRenderedPageBreak/>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lastRenderedPageBreak/>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lastRenderedPageBreak/>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w:t>
      </w:r>
      <w:r w:rsidR="00416B33">
        <w:rPr>
          <w:sz w:val="24"/>
          <w:szCs w:val="24"/>
        </w:rPr>
        <w:lastRenderedPageBreak/>
        <w:t xml:space="preserve">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w:t>
      </w:r>
      <w:r w:rsidRPr="003F7E09">
        <w:rPr>
          <w:sz w:val="24"/>
          <w:szCs w:val="24"/>
        </w:rPr>
        <w:lastRenderedPageBreak/>
        <w:t>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lastRenderedPageBreak/>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lastRenderedPageBreak/>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w:t>
      </w:r>
      <w:r w:rsidR="00A30656">
        <w:rPr>
          <w:rFonts w:ascii="Courier New" w:hAnsi="Courier New" w:cs="Courier New"/>
        </w:rPr>
        <w:lastRenderedPageBreak/>
        <w:t xml:space="preserve">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lastRenderedPageBreak/>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lastRenderedPageBreak/>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lastRenderedPageBreak/>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lastRenderedPageBreak/>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lastRenderedPageBreak/>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w:t>
      </w:r>
      <w:r w:rsidRPr="00E42C83">
        <w:rPr>
          <w:rFonts w:cs="Courier New"/>
          <w:sz w:val="24"/>
          <w:szCs w:val="24"/>
        </w:rPr>
        <w:lastRenderedPageBreak/>
        <w:t xml:space="preserve">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34CA93D5"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w:t>
      </w:r>
      <w:r w:rsidR="003333CE">
        <w:t>“</w:t>
      </w:r>
      <w:r w:rsidRPr="007F0664">
        <w:t>doc\Related reports</w:t>
      </w:r>
      <w:r w:rsidR="003333CE">
        <w:t>”</w:t>
      </w:r>
      <w:r w:rsidRPr="007F0664">
        <w:t xml:space="preserve">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lastRenderedPageBreak/>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lastRenderedPageBreak/>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lastRenderedPageBreak/>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lastRenderedPageBreak/>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lastRenderedPageBreak/>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lastRenderedPageBreak/>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w:t>
      </w:r>
      <w:r>
        <w:rPr>
          <w:rFonts w:cs="Courier New"/>
          <w:sz w:val="24"/>
          <w:szCs w:val="20"/>
        </w:rPr>
        <w:lastRenderedPageBreak/>
        <w:t>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 xml:space="preserve">the Newton Formulation for MODFLOW </w:t>
      </w:r>
      <w:r w:rsidRPr="0001391C">
        <w:rPr>
          <w:rStyle w:val="Strong"/>
          <w:b w:val="0"/>
          <w:sz w:val="24"/>
        </w:rPr>
        <w:lastRenderedPageBreak/>
        <w:t>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w:t>
      </w:r>
      <w:r w:rsidRPr="0001391C">
        <w:rPr>
          <w:rStyle w:val="Strong"/>
          <w:b w:val="0"/>
          <w:sz w:val="24"/>
        </w:rPr>
        <w:lastRenderedPageBreak/>
        <w:t xml:space="preserve">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079BE" w14:textId="77777777" w:rsidR="001272EC" w:rsidRDefault="001272EC" w:rsidP="00B013A3">
      <w:r>
        <w:separator/>
      </w:r>
    </w:p>
  </w:endnote>
  <w:endnote w:type="continuationSeparator" w:id="0">
    <w:p w14:paraId="59E3C656" w14:textId="77777777" w:rsidR="001272EC" w:rsidRDefault="001272EC"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841EFA" w:rsidRDefault="00841EFA">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841EFA" w:rsidRDefault="0084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D8FD" w14:textId="77777777" w:rsidR="001272EC" w:rsidRDefault="001272EC" w:rsidP="00B013A3">
      <w:r>
        <w:separator/>
      </w:r>
    </w:p>
  </w:footnote>
  <w:footnote w:type="continuationSeparator" w:id="0">
    <w:p w14:paraId="2589A2E0" w14:textId="77777777" w:rsidR="001272EC" w:rsidRDefault="001272EC"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rniswon@usgs.gov::0c8480eb-6258-412a-a690-593eb933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23D2B"/>
    <w:rsid w:val="000303E2"/>
    <w:rsid w:val="00031614"/>
    <w:rsid w:val="00031ABB"/>
    <w:rsid w:val="00033AA4"/>
    <w:rsid w:val="0003460C"/>
    <w:rsid w:val="00034B2E"/>
    <w:rsid w:val="00036D58"/>
    <w:rsid w:val="000371FD"/>
    <w:rsid w:val="000420D6"/>
    <w:rsid w:val="0004544F"/>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3792"/>
    <w:rsid w:val="00104013"/>
    <w:rsid w:val="001074C4"/>
    <w:rsid w:val="00107969"/>
    <w:rsid w:val="00112849"/>
    <w:rsid w:val="0011526B"/>
    <w:rsid w:val="001204FC"/>
    <w:rsid w:val="001208CB"/>
    <w:rsid w:val="00121E47"/>
    <w:rsid w:val="001235B8"/>
    <w:rsid w:val="001238BC"/>
    <w:rsid w:val="001240D7"/>
    <w:rsid w:val="001252A7"/>
    <w:rsid w:val="001272EC"/>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1582"/>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6DA"/>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3CE"/>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57AB"/>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1CA0"/>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976F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1EFA"/>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45C"/>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55A8"/>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29CD"/>
    <w:rsid w:val="00D44AFD"/>
    <w:rsid w:val="00D457D6"/>
    <w:rsid w:val="00D502FF"/>
    <w:rsid w:val="00D50ACF"/>
    <w:rsid w:val="00D51E65"/>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80B"/>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CC464-0351-4C24-9B7E-D7782049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71</Pages>
  <Words>25207</Words>
  <Characters>143683</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142</cp:revision>
  <cp:lastPrinted>2018-03-12T17:13:00Z</cp:lastPrinted>
  <dcterms:created xsi:type="dcterms:W3CDTF">2019-11-07T20:08:00Z</dcterms:created>
  <dcterms:modified xsi:type="dcterms:W3CDTF">2021-01-28T00:16:00Z</dcterms:modified>
</cp:coreProperties>
</file>